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0BA86" w14:textId="77777777" w:rsidR="00A97701" w:rsidRDefault="00000000">
      <w:pPr>
        <w:pStyle w:val="Body"/>
        <w:jc w:val="center"/>
        <w:rPr>
          <w:b/>
          <w:bCs/>
          <w:sz w:val="28"/>
          <w:szCs w:val="28"/>
        </w:rPr>
      </w:pPr>
      <w:r>
        <w:rPr>
          <w:b/>
          <w:bCs/>
          <w:sz w:val="28"/>
          <w:szCs w:val="28"/>
        </w:rPr>
        <w:t>Internet of Things course</w:t>
      </w:r>
    </w:p>
    <w:p w14:paraId="36E07521" w14:textId="77777777" w:rsidR="00A97701" w:rsidRDefault="00A97701">
      <w:pPr>
        <w:pStyle w:val="Body"/>
        <w:rPr>
          <w:b/>
          <w:bCs/>
          <w:sz w:val="28"/>
          <w:szCs w:val="28"/>
        </w:rPr>
      </w:pPr>
    </w:p>
    <w:p w14:paraId="5BFA53A5" w14:textId="77777777" w:rsidR="00A97701" w:rsidRDefault="00000000">
      <w:pPr>
        <w:pStyle w:val="Body"/>
        <w:rPr>
          <w:b/>
          <w:bCs/>
          <w:sz w:val="28"/>
          <w:szCs w:val="28"/>
        </w:rPr>
      </w:pPr>
      <w:r>
        <w:rPr>
          <w:b/>
          <w:bCs/>
          <w:sz w:val="28"/>
          <w:szCs w:val="28"/>
        </w:rPr>
        <w:t>For each phase of the project and on the day of the demonstration, students should clearly describe each group member's role in the project and specify what tasks or activities were performed by each group member.</w:t>
      </w:r>
    </w:p>
    <w:p w14:paraId="2D67C6EC" w14:textId="77777777" w:rsidR="00A97701" w:rsidRDefault="00A97701">
      <w:pPr>
        <w:pStyle w:val="Body"/>
        <w:rPr>
          <w:b/>
          <w:bCs/>
          <w:sz w:val="28"/>
          <w:szCs w:val="28"/>
        </w:rPr>
      </w:pPr>
    </w:p>
    <w:p w14:paraId="01470762" w14:textId="6025032B" w:rsidR="00A97701" w:rsidRDefault="00000000">
      <w:pPr>
        <w:pStyle w:val="Body"/>
        <w:rPr>
          <w:b/>
          <w:bCs/>
          <w:sz w:val="28"/>
          <w:szCs w:val="28"/>
        </w:rPr>
      </w:pPr>
      <w:r>
        <w:rPr>
          <w:b/>
          <w:bCs/>
          <w:sz w:val="28"/>
          <w:szCs w:val="28"/>
        </w:rPr>
        <w:t xml:space="preserve">Group name: </w:t>
      </w:r>
      <w:r w:rsidR="00BC4D95">
        <w:rPr>
          <w:b/>
          <w:bCs/>
          <w:sz w:val="28"/>
          <w:szCs w:val="28"/>
        </w:rPr>
        <w:t>O’Block</w:t>
      </w:r>
      <w:r>
        <w:tab/>
      </w:r>
      <w:r>
        <w:tab/>
      </w:r>
      <w:r>
        <w:tab/>
      </w:r>
      <w:r>
        <w:rPr>
          <w:b/>
          <w:bCs/>
          <w:sz w:val="28"/>
          <w:szCs w:val="28"/>
          <w:lang w:val="de-DE"/>
        </w:rPr>
        <w:t>Section name:   02</w:t>
      </w:r>
      <w:r>
        <w:tab/>
      </w:r>
      <w:r>
        <w:tab/>
      </w:r>
      <w:r>
        <w:rPr>
          <w:b/>
          <w:bCs/>
          <w:sz w:val="28"/>
          <w:szCs w:val="28"/>
        </w:rPr>
        <w:t>Phase:</w:t>
      </w:r>
      <w:ins w:id="0" w:author="nathaniel bitton" w:date="2025-04-24T21:30:00Z" w16du:dateUtc="2025-04-25T01:30:00Z">
        <w:r w:rsidR="00BC4D95">
          <w:rPr>
            <w:b/>
            <w:bCs/>
            <w:sz w:val="28"/>
            <w:szCs w:val="28"/>
          </w:rPr>
          <w:t xml:space="preserve"> </w:t>
        </w:r>
      </w:ins>
      <w:r w:rsidR="00BC4D95">
        <w:rPr>
          <w:b/>
          <w:bCs/>
          <w:sz w:val="28"/>
          <w:szCs w:val="28"/>
        </w:rPr>
        <w:t>4</w:t>
      </w:r>
    </w:p>
    <w:p w14:paraId="1CF2DE32" w14:textId="77777777" w:rsidR="00A97701" w:rsidRDefault="00A97701">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55"/>
        <w:gridCol w:w="5395"/>
      </w:tblGrid>
      <w:tr w:rsidR="00A97701" w14:paraId="21EE5328" w14:textId="77777777">
        <w:trPr>
          <w:trHeight w:val="370"/>
        </w:trPr>
        <w:tc>
          <w:tcPr>
            <w:tcW w:w="3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42E25B" w14:textId="77777777" w:rsidR="00A97701" w:rsidRDefault="00000000">
            <w:pPr>
              <w:pStyle w:val="Body"/>
              <w:jc w:val="center"/>
            </w:pPr>
            <w:r>
              <w:rPr>
                <w:b/>
                <w:bCs/>
                <w:sz w:val="32"/>
                <w:szCs w:val="32"/>
              </w:rPr>
              <w:t>Student name</w:t>
            </w:r>
          </w:p>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F29943" w14:textId="77777777" w:rsidR="00A97701" w:rsidRDefault="00000000">
            <w:pPr>
              <w:pStyle w:val="Body"/>
              <w:spacing w:after="0" w:line="240" w:lineRule="auto"/>
              <w:jc w:val="center"/>
            </w:pPr>
            <w:r>
              <w:rPr>
                <w:b/>
                <w:bCs/>
                <w:sz w:val="32"/>
                <w:szCs w:val="32"/>
              </w:rPr>
              <w:t>Tasks and duties</w:t>
            </w:r>
          </w:p>
        </w:tc>
      </w:tr>
      <w:tr w:rsidR="00A97701" w14:paraId="0DA28A90" w14:textId="77777777">
        <w:trPr>
          <w:trHeight w:val="1630"/>
        </w:trPr>
        <w:tc>
          <w:tcPr>
            <w:tcW w:w="3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8DD04" w14:textId="77777777" w:rsidR="00A97701" w:rsidRDefault="00000000">
            <w:pPr>
              <w:pStyle w:val="Body"/>
              <w:spacing w:after="0" w:line="240" w:lineRule="auto"/>
              <w:jc w:val="left"/>
            </w:pPr>
            <w:r>
              <w:rPr>
                <w:b/>
                <w:bCs/>
                <w:sz w:val="24"/>
                <w:szCs w:val="24"/>
              </w:rPr>
              <w:t>#1 Choudhry Kamran</w:t>
            </w:r>
          </w:p>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3BC7B" w14:textId="77777777" w:rsidR="00A97701" w:rsidRDefault="00000000">
            <w:pPr>
              <w:pStyle w:val="Body"/>
              <w:spacing w:after="0" w:line="240" w:lineRule="auto"/>
            </w:pPr>
            <w:r>
              <w:t xml:space="preserve">Added the user info on the dashboard after scanning RFID, changed the thresholds based on the user in the </w:t>
            </w:r>
            <w:proofErr w:type="spellStart"/>
            <w:r>
              <w:t>db</w:t>
            </w:r>
            <w:proofErr w:type="spellEnd"/>
            <w:r>
              <w:t xml:space="preserve"> and also added barcode frontend and backend.</w:t>
            </w:r>
          </w:p>
        </w:tc>
      </w:tr>
      <w:tr w:rsidR="00A97701" w14:paraId="1A2F2741" w14:textId="77777777">
        <w:trPr>
          <w:trHeight w:val="1180"/>
        </w:trPr>
        <w:tc>
          <w:tcPr>
            <w:tcW w:w="3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A5B8E" w14:textId="77777777" w:rsidR="00A97701" w:rsidRDefault="00000000">
            <w:pPr>
              <w:pStyle w:val="Body"/>
              <w:spacing w:after="0" w:line="240" w:lineRule="auto"/>
              <w:jc w:val="left"/>
            </w:pPr>
            <w:r>
              <w:rPr>
                <w:b/>
                <w:bCs/>
                <w:sz w:val="24"/>
                <w:szCs w:val="24"/>
              </w:rPr>
              <w:t>#2 Wayne De Leon</w:t>
            </w:r>
          </w:p>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714A1" w14:textId="73AB677A" w:rsidR="00A97701" w:rsidRDefault="00BC4D95">
            <w:r w:rsidRPr="00BC4D95">
              <w:t xml:space="preserve">Phase 2,3 and 4 hardware integration, Created ESP32 Arduino Code publishing RFID MQTT Topic for </w:t>
            </w:r>
            <w:proofErr w:type="spellStart"/>
            <w:r w:rsidRPr="00BC4D95">
              <w:t>rfid</w:t>
            </w:r>
            <w:proofErr w:type="spellEnd"/>
            <w:r w:rsidRPr="00BC4D95">
              <w:t xml:space="preserve">/tag, </w:t>
            </w:r>
            <w:proofErr w:type="gramStart"/>
            <w:r w:rsidRPr="00BC4D95">
              <w:t>Made</w:t>
            </w:r>
            <w:proofErr w:type="gramEnd"/>
            <w:r w:rsidRPr="00BC4D95">
              <w:t xml:space="preserve"> database connection that identifies current user/tag, Bug fixes on multiple sent email</w:t>
            </w:r>
          </w:p>
        </w:tc>
      </w:tr>
      <w:tr w:rsidR="00A97701" w14:paraId="193694CB" w14:textId="77777777">
        <w:trPr>
          <w:trHeight w:val="1270"/>
        </w:trPr>
        <w:tc>
          <w:tcPr>
            <w:tcW w:w="39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19606" w14:textId="77777777" w:rsidR="00A97701" w:rsidRDefault="00000000">
            <w:pPr>
              <w:pStyle w:val="Body"/>
              <w:spacing w:after="0" w:line="240" w:lineRule="auto"/>
              <w:jc w:val="left"/>
            </w:pPr>
            <w:r>
              <w:rPr>
                <w:b/>
                <w:bCs/>
                <w:sz w:val="24"/>
                <w:szCs w:val="24"/>
              </w:rPr>
              <w:t>#3 Nat Bitton</w:t>
            </w:r>
          </w:p>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51A81" w14:textId="1251A8F1" w:rsidR="00A97701" w:rsidRDefault="00BC4D95">
            <w:r>
              <w:t xml:space="preserve">Added the profile URL field to the user table, added an array of URL to make each profile picture random based on each user. Added another email.html conditional statement and updated backed based on the conditions, and also the new condition was based on the </w:t>
            </w:r>
            <w:proofErr w:type="spellStart"/>
            <w:r>
              <w:t>rfid</w:t>
            </w:r>
            <w:proofErr w:type="spellEnd"/>
            <w:r>
              <w:t xml:space="preserve"> tag for when a user accessed the dashboard. for the images I added the client side logic to display it to the dashboard. added local storage to keep the user login state on refresh. </w:t>
            </w:r>
          </w:p>
        </w:tc>
      </w:tr>
    </w:tbl>
    <w:p w14:paraId="5DF6DFA0" w14:textId="77777777" w:rsidR="00A97701" w:rsidRDefault="00A97701">
      <w:pPr>
        <w:pStyle w:val="Body"/>
        <w:widowControl w:val="0"/>
        <w:spacing w:line="240" w:lineRule="auto"/>
      </w:pPr>
    </w:p>
    <w:p w14:paraId="62EDD996" w14:textId="77777777" w:rsidR="00A97701" w:rsidRDefault="00A97701">
      <w:pPr>
        <w:pStyle w:val="Body"/>
      </w:pPr>
    </w:p>
    <w:p w14:paraId="59C12EE0" w14:textId="77777777" w:rsidR="00A97701" w:rsidRDefault="00A97701">
      <w:pPr>
        <w:pStyle w:val="Body"/>
      </w:pPr>
    </w:p>
    <w:sectPr w:rsidR="00A97701">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28AE1" w14:textId="77777777" w:rsidR="0004719C" w:rsidRDefault="0004719C">
      <w:r>
        <w:separator/>
      </w:r>
    </w:p>
  </w:endnote>
  <w:endnote w:type="continuationSeparator" w:id="0">
    <w:p w14:paraId="7AEA428E" w14:textId="77777777" w:rsidR="0004719C" w:rsidRDefault="0004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339C" w14:textId="77777777" w:rsidR="00A97701" w:rsidRDefault="00A977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3DC7A" w14:textId="77777777" w:rsidR="0004719C" w:rsidRDefault="0004719C">
      <w:r>
        <w:separator/>
      </w:r>
    </w:p>
  </w:footnote>
  <w:footnote w:type="continuationSeparator" w:id="0">
    <w:p w14:paraId="0D1134EB" w14:textId="77777777" w:rsidR="0004719C" w:rsidRDefault="00047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90E1E" w14:textId="77777777" w:rsidR="00A97701" w:rsidRDefault="00A97701">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iel bitton">
    <w15:presenceInfo w15:providerId="Windows Live" w15:userId="43a547fdc6a18a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701"/>
    <w:rsid w:val="0004719C"/>
    <w:rsid w:val="004E2B1C"/>
    <w:rsid w:val="00A97701"/>
    <w:rsid w:val="00BC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76B0"/>
  <w15:docId w15:val="{D042DCE2-1687-49C5-A8FA-4B260392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jc w:val="both"/>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Revision">
    <w:name w:val="Revision"/>
    <w:hidden/>
    <w:uiPriority w:val="99"/>
    <w:semiHidden/>
    <w:rsid w:val="00BC4D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bitton</cp:lastModifiedBy>
  <cp:revision>2</cp:revision>
  <dcterms:created xsi:type="dcterms:W3CDTF">2025-04-25T01:29:00Z</dcterms:created>
  <dcterms:modified xsi:type="dcterms:W3CDTF">2025-04-25T01:37:00Z</dcterms:modified>
</cp:coreProperties>
</file>